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0E5E" w14:textId="4A8FC0BB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77777777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CMSC203</w:t>
                            </w:r>
                          </w:p>
                          <w:p w14:paraId="33E5C108" w14:textId="3C9CD6B0" w:rsidR="00761519" w:rsidRPr="00B224C7" w:rsidRDefault="00C81BF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Assignment 0 Part 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 filled="f" stroked="f">
                <v:textbox style="mso-fit-shape-to-text:t">
                  <w:txbxContent>
                    <w:p w14:paraId="64308185" w14:textId="77777777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CMSC203</w:t>
                      </w:r>
                    </w:p>
                    <w:p w14:paraId="33E5C108" w14:textId="3C9CD6B0" w:rsidR="00761519" w:rsidRPr="00B224C7" w:rsidRDefault="00C81BF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Assignment 0 Part 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1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4472c4" strokecolor="#2f528f" strokeweight="1pt" w14:anchorId="48BB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>
                <v:path arrowok="t"/>
              </v:rect>
            </w:pict>
          </mc:Fallback>
        </mc:AlternateContent>
      </w:r>
      <w:ins w:id="0" w:author="Jeremy Lunsford" w:date="2023-01-30T15:40:00Z">
        <w:r w:rsidR="00123D4E">
          <w:rPr>
            <w:rFonts w:ascii="Bernard MT Condensed" w:hAnsi="Bernard MT Condensed"/>
            <w:sz w:val="28"/>
          </w:rPr>
          <w:t>gith</w:t>
        </w:r>
      </w:ins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 w:rsidRPr="1234DEEE">
        <w:rPr>
          <w:b/>
          <w:bCs/>
          <w:sz w:val="52"/>
          <w:szCs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7F332111" w:rsidR="008A6AE5" w:rsidRDefault="008A6AE5" w:rsidP="008A6AE5">
      <w:pPr>
        <w:rPr>
          <w:sz w:val="28"/>
        </w:rPr>
      </w:pPr>
      <w:r>
        <w:rPr>
          <w:sz w:val="28"/>
        </w:rPr>
        <w:t xml:space="preserve">You might need to use Git or GitHub on a software development team in industry or government in the future.  Therefore, this </w:t>
      </w:r>
      <w:r w:rsidR="004034B3">
        <w:rPr>
          <w:sz w:val="28"/>
        </w:rPr>
        <w:t>assignment</w:t>
      </w:r>
      <w:r>
        <w:rPr>
          <w:sz w:val="28"/>
        </w:rPr>
        <w:t xml:space="preserve">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proofErr w:type="spellStart"/>
      <w:r>
        <w:rPr>
          <w:sz w:val="28"/>
        </w:rPr>
        <w:t>Octocat</w:t>
      </w:r>
      <w:proofErr w:type="spellEnd"/>
      <w:r>
        <w:rPr>
          <w:sz w:val="28"/>
        </w:rPr>
        <w:t xml:space="preserve"> is the mascot of GitHub.  You can see many versions of </w:t>
      </w:r>
      <w:proofErr w:type="spellStart"/>
      <w:r>
        <w:rPr>
          <w:sz w:val="28"/>
        </w:rPr>
        <w:t>Octocat</w:t>
      </w:r>
      <w:proofErr w:type="spellEnd"/>
      <w:r>
        <w:rPr>
          <w:sz w:val="28"/>
        </w:rPr>
        <w:t xml:space="preserve">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14838668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</w:t>
                              </w:r>
                              <w:del w:id="1" w:author="Farnaz Eivazi" w:date="2022-08-22T22:52:00Z">
                                <w:r w:rsidRPr="006B2F2D" w:rsidDel="00864163"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72"/>
                                    <w14:shadow w14:blurRad="0" w14:dist="38100" w14:dir="2700000" w14:sx="100000" w14:sy="100000" w14:kx="0" w14:ky="0" w14:algn="tl">
                                      <w14:srgbClr w14:val="FF0000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delText xml:space="preserve">tested </w:delText>
                                </w:r>
                              </w:del>
                              <w:ins w:id="2" w:author="Farnaz Eivazi" w:date="2022-08-22T22:52:00Z">
                                <w:r w:rsidR="00864163"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72"/>
                                    <w14:shadow w14:blurRad="0" w14:dist="38100" w14:dir="2700000" w14:sx="100000" w14:sy="100000" w14:kx="0" w14:ky="0" w14:algn="tl">
                                      <w14:srgbClr w14:val="FF0000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covered</w:t>
                                </w:r>
                                <w:r w:rsidR="00864163" w:rsidRPr="006B2F2D"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72"/>
                                    <w14:shadow w14:blurRad="0" w14:dist="38100" w14:dir="2700000" w14:sx="100000" w14:sy="100000" w14:kx="0" w14:ky="0" w14:algn="tl">
                                      <w14:srgbClr w14:val="FF0000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ins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by this </w:t>
                              </w:r>
                              <w:r w:rsidR="00C81BF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2DC0B" id="Group 1" o:spid="_x0000_s1027" style="position:absolute;left:0;text-align:left;margin-left:-71.1pt;margin-top:-43.5pt;width:614.25pt;height:43.2pt;z-index:2516828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o:spid="_x0000_s1028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 id="Text Box 17" o:spid="_x0000_s1029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F3F666A" w14:textId="14838668" w:rsidR="00152A95" w:rsidRPr="00C71214" w:rsidRDefault="00152A95" w:rsidP="00152A95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</w:t>
                        </w:r>
                        <w:del w:id="2" w:author="Farnaz Eivazi" w:date="2022-08-22T22:52:00Z">
                          <w:r w:rsidRPr="006B2F2D" w:rsidDel="00864163">
                            <w:rPr>
                              <w:b/>
                              <w:color w:val="FFFFFF" w:themeColor="background1"/>
                              <w:sz w:val="48"/>
                              <w:szCs w:val="72"/>
                              <w14:shadow w14:blurRad="0" w14:dist="38100" w14:dir="2700000" w14:sx="100000" w14:sy="100000" w14:kx="0" w14:ky="0" w14:algn="tl">
                                <w14:srgbClr w14:val="FF0000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delText xml:space="preserve">tested </w:delText>
                          </w:r>
                        </w:del>
                        <w:ins w:id="3" w:author="Farnaz Eivazi" w:date="2022-08-22T22:52:00Z">
                          <w:r w:rsidR="00864163">
                            <w:rPr>
                              <w:b/>
                              <w:color w:val="FFFFFF" w:themeColor="background1"/>
                              <w:sz w:val="48"/>
                              <w:szCs w:val="72"/>
                              <w14:shadow w14:blurRad="0" w14:dist="38100" w14:dir="2700000" w14:sx="100000" w14:sy="100000" w14:kx="0" w14:ky="0" w14:algn="tl">
                                <w14:srgbClr w14:val="FF0000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covered</w:t>
                          </w:r>
                          <w:r w:rsidR="00864163" w:rsidRPr="006B2F2D">
                            <w:rPr>
                              <w:b/>
                              <w:color w:val="FFFFFF" w:themeColor="background1"/>
                              <w:sz w:val="48"/>
                              <w:szCs w:val="72"/>
                              <w14:shadow w14:blurRad="0" w14:dist="38100" w14:dir="2700000" w14:sx="100000" w14:sy="100000" w14:kx="0" w14:ky="0" w14:algn="tl">
                                <w14:srgbClr w14:val="FF0000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ins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by this </w:t>
                        </w:r>
                        <w:r w:rsidR="00C81BF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51447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3507FC57" w:rsidR="00E435F0" w:rsidRPr="00E435F0" w:rsidRDefault="00C81BF9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Assignment 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ApKSPYUgMAAJoJAAAOAAAAAAAAAAAA&#10;AAAAAC4CAABkcnMvZTJvRG9jLnhtbFBLAQItABQABgAIAAAAIQDQ84+S4AAAAAoBAAAPAAAAAAAA&#10;AAAAAAAAAKwFAABkcnMvZG93bnJldi54bWxQSwUGAAAAAAQABADzAAAAuQYAAAAA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51447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3507FC57" w:rsidR="00E435F0" w:rsidRPr="00E435F0" w:rsidRDefault="00C81BF9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Assignment 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1BE24" id="Group 4" o:spid="_x0000_s1033" style="position:absolute;margin-left:-2.4pt;margin-top:-10.5pt;width:614.25pt;height:43.2pt;z-index:251684864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o:spid="_x0000_s1034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 fillcolor="#4472c4 [3204]" strokecolor="#2f5496 [2404]" strokeweight="1pt"/>
                <v:shape id="Text Box 12" o:spid="_x0000_s1035" type="#_x0000_t202" style="position:absolute;left:10191;width:48565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C38D5CE" w14:textId="77777777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73F4928D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</w:t>
      </w:r>
      <w:r w:rsidR="004034B3">
        <w:rPr>
          <w:sz w:val="28"/>
        </w:rPr>
        <w:t>assignment</w:t>
      </w:r>
      <w:r w:rsidR="007E2311">
        <w:rPr>
          <w:sz w:val="28"/>
        </w:rPr>
        <w:t>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3B8AC" id="Group 16" o:spid="_x0000_s1036" style="position:absolute;margin-left:0;margin-top:4.5pt;width:614.25pt;height:43.2pt;z-index:251686912;mso-position-horizontal:lef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o:spid="_x0000_s1037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 fillcolor="#4472c4 [3204]" strokecolor="#2f5496 [2404]" strokeweight="1pt"/>
                <v:shape id="Text Box 19" o:spid="_x0000_s1038" type="#_x0000_t202" style="position:absolute;left:10191;width:4119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203CC476" w14:textId="6F1BF271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4FCE946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</w:t>
      </w:r>
      <w:r w:rsidR="004034B3">
        <w:rPr>
          <w:sz w:val="28"/>
        </w:rPr>
        <w:t>into</w:t>
      </w:r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</w:rPr>
        <w:drawing>
          <wp:inline distT="0" distB="0" distL="0" distR="0" wp14:anchorId="7D89B46C" wp14:editId="1234DEEE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73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0071A6" wp14:editId="2879E2ED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</w:rPr>
        <w:drawing>
          <wp:inline distT="0" distB="0" distL="0" distR="0" wp14:anchorId="64F03F88" wp14:editId="14F3C288">
            <wp:extent cx="5063065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</w:rPr>
        <w:drawing>
          <wp:inline distT="0" distB="0" distL="0" distR="0" wp14:anchorId="35D1EFC6" wp14:editId="658A4F1D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92C3B" id="Group 30" o:spid="_x0000_s1039" style="position:absolute;margin-left:563.05pt;margin-top:15pt;width:614.25pt;height:43.2pt;z-index:251700224;mso-position-horizontal:righ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o:spid="_x0000_s1040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 fillcolor="#4472c4 [3204]" strokecolor="#2f5496 [2404]" strokeweight="1pt"/>
                <v:shape id="Text Box 28" o:spid="_x0000_s1041" type="#_x0000_t202" style="position:absolute;left:8229;width:60001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55AB9E8A" w14:textId="77777777" w:rsidR="00531680" w:rsidRPr="00E435F0" w:rsidRDefault="00531680" w:rsidP="0053168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24AF2D03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24AF2D03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009DA898" w14:textId="7BABC8E1" w:rsidR="00531680" w:rsidRDefault="00531680" w:rsidP="00434A8A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14:paraId="7630DEBA" w14:textId="53BDF7E2" w:rsidR="00531680" w:rsidRDefault="00531680" w:rsidP="00434A8A">
      <w:pPr>
        <w:rPr>
          <w:sz w:val="28"/>
        </w:rPr>
      </w:pPr>
    </w:p>
    <w:p w14:paraId="690289FD" w14:textId="3E392677" w:rsidR="0067036B" w:rsidRPr="00F61E6D" w:rsidRDefault="00434A8A" w:rsidP="007375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633B9" id="Group 5" o:spid="_x0000_s1045" style="position:absolute;margin-left:-56.85pt;margin-top:11pt;width:614.25pt;height:43.2pt;z-index:25167769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o:spid="_x0000_s1046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shape id="Text Box 25" o:spid="_x0000_s1047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0F27B1CD" w14:textId="417F6A36" w:rsidR="006B2F2D" w:rsidRPr="00C71214" w:rsidRDefault="006B2F2D" w:rsidP="006B2F2D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3208950B" w:rsidR="00456A68" w:rsidRPr="00737545" w:rsidRDefault="00DE5062" w:rsidP="1234DEEE">
      <w:pPr>
        <w:rPr>
          <w:sz w:val="28"/>
          <w:szCs w:val="28"/>
          <w:lang w:eastAsia="en-US"/>
        </w:rPr>
      </w:pPr>
      <w:r w:rsidRPr="1234DEEE">
        <w:rPr>
          <w:sz w:val="28"/>
          <w:szCs w:val="28"/>
          <w:lang w:eastAsia="en-US"/>
        </w:rPr>
        <w:t>Your deliverable</w:t>
      </w:r>
      <w:r w:rsidR="009E1899" w:rsidRPr="1234DEEE">
        <w:rPr>
          <w:sz w:val="28"/>
          <w:szCs w:val="28"/>
          <w:lang w:eastAsia="en-US"/>
        </w:rPr>
        <w:t>s</w:t>
      </w:r>
      <w:r w:rsidRPr="1234DEEE">
        <w:rPr>
          <w:sz w:val="28"/>
          <w:szCs w:val="28"/>
          <w:lang w:eastAsia="en-US"/>
        </w:rPr>
        <w:t xml:space="preserve"> will be</w:t>
      </w:r>
      <w:r w:rsidR="00737545" w:rsidRPr="1234DEEE">
        <w:rPr>
          <w:sz w:val="28"/>
          <w:szCs w:val="28"/>
          <w:lang w:eastAsia="en-US"/>
        </w:rPr>
        <w:t xml:space="preserve"> a screen shot of your repository for </w:t>
      </w:r>
      <w:r w:rsidR="00C81BF9" w:rsidRPr="1234DEEE">
        <w:rPr>
          <w:sz w:val="28"/>
          <w:szCs w:val="28"/>
          <w:lang w:eastAsia="en-US"/>
        </w:rPr>
        <w:t>Assignment 0 Part</w:t>
      </w:r>
      <w:r w:rsidR="00737545" w:rsidRPr="1234DEEE">
        <w:rPr>
          <w:sz w:val="28"/>
          <w:szCs w:val="28"/>
          <w:lang w:eastAsia="en-US"/>
        </w:rPr>
        <w:t xml:space="preserve">1, and </w:t>
      </w:r>
      <w:r w:rsidR="00BB30FD" w:rsidRPr="1234DEEE">
        <w:rPr>
          <w:sz w:val="28"/>
          <w:szCs w:val="28"/>
          <w:lang w:eastAsia="en-US"/>
        </w:rPr>
        <w:t xml:space="preserve">for </w:t>
      </w:r>
      <w:r w:rsidR="00737545" w:rsidRPr="1234DEEE">
        <w:rPr>
          <w:sz w:val="28"/>
          <w:szCs w:val="28"/>
          <w:lang w:eastAsia="en-US"/>
        </w:rPr>
        <w:t xml:space="preserve">later </w:t>
      </w:r>
      <w:r w:rsidR="00BB30FD" w:rsidRPr="1234DEEE">
        <w:rPr>
          <w:sz w:val="28"/>
          <w:szCs w:val="28"/>
          <w:lang w:eastAsia="en-US"/>
        </w:rPr>
        <w:t>programming projects</w:t>
      </w:r>
      <w:r w:rsidR="66AD3E5E" w:rsidRPr="1234DEEE">
        <w:rPr>
          <w:sz w:val="28"/>
          <w:szCs w:val="28"/>
          <w:lang w:eastAsia="en-US"/>
        </w:rPr>
        <w:t>, all</w:t>
      </w:r>
      <w:r w:rsidR="00737545" w:rsidRPr="1234DEEE">
        <w:rPr>
          <w:sz w:val="28"/>
          <w:szCs w:val="28"/>
          <w:lang w:eastAsia="en-US"/>
        </w:rPr>
        <w:t xml:space="preserve"> files you uploaded for each project</w:t>
      </w:r>
      <w:r w:rsidR="00B5770D" w:rsidRPr="1234DEEE">
        <w:rPr>
          <w:sz w:val="28"/>
          <w:szCs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multi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4D10F4"/>
    <w:multiLevelType w:val="hybridMultilevel"/>
    <w:tmpl w:val="27229D0C"/>
    <w:lvl w:ilvl="0" w:tplc="36BA0D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8C69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44C1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5166D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4F4C8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0027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5A6F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BE7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8630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891521">
    <w:abstractNumId w:val="3"/>
  </w:num>
  <w:num w:numId="2" w16cid:durableId="381488129">
    <w:abstractNumId w:val="4"/>
  </w:num>
  <w:num w:numId="3" w16cid:durableId="358623278">
    <w:abstractNumId w:val="2"/>
  </w:num>
  <w:num w:numId="4" w16cid:durableId="387605461">
    <w:abstractNumId w:val="5"/>
  </w:num>
  <w:num w:numId="5" w16cid:durableId="1302006058">
    <w:abstractNumId w:val="1"/>
  </w:num>
  <w:num w:numId="6" w16cid:durableId="5707778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remy Lunsford">
    <w15:presenceInfo w15:providerId="None" w15:userId="Jeremy Lunsford"/>
  </w15:person>
  <w15:person w15:author="Farnaz Eivazi">
    <w15:presenceInfo w15:providerId="AD" w15:userId="S-1-5-21-2023399381-3495046415-3316280272-2425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3D4E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034B3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64163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81BF9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  <w:rsid w:val="1234DEEE"/>
    <w:rsid w:val="66A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23D4E"/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481</Words>
  <Characters>2745</Characters>
  <Application>Microsoft Office Word</Application>
  <DocSecurity>0</DocSecurity>
  <Lines>22</Lines>
  <Paragraphs>6</Paragraphs>
  <ScaleCrop>false</ScaleCrop>
  <Company>Hewlett-Packard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Jeremy K. Lunsford</cp:lastModifiedBy>
  <cp:revision>8</cp:revision>
  <cp:lastPrinted>2018-12-19T17:01:00Z</cp:lastPrinted>
  <dcterms:created xsi:type="dcterms:W3CDTF">2019-12-24T14:00:00Z</dcterms:created>
  <dcterms:modified xsi:type="dcterms:W3CDTF">2023-01-30T20:40:00Z</dcterms:modified>
</cp:coreProperties>
</file>